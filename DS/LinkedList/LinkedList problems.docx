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14:paraId="2A9041B8" w14:textId="77777777" w:rsidR="009D7F18" w:rsidRDefault="009D7F18"/>
        <w:p w14:paraId="7B35EDA8" w14:textId="415EFE8D" w:rsidR="009D7F18" w:rsidRPr="001D434A" w:rsidRDefault="00AF1058">
          <w:pPr>
            <w:rPr>
              <w:b/>
            </w:rPr>
          </w:pPr>
          <w:r w:rsidRPr="001D434A">
            <w:rPr>
              <w:b/>
            </w:rPr>
            <w:t xml:space="preserve">     </w:t>
          </w:r>
          <w:r w:rsidR="009A65FD" w:rsidRPr="001D434A">
            <w:rPr>
              <w:b/>
            </w:rPr>
            <w:t>Linked</w:t>
          </w:r>
          <w:r w:rsidR="00774488" w:rsidRPr="001D434A">
            <w:rPr>
              <w:b/>
            </w:rPr>
            <w:t xml:space="preserve"> </w:t>
          </w:r>
          <w:r w:rsidR="009A65FD" w:rsidRPr="001D434A">
            <w:rPr>
              <w:b/>
            </w:rPr>
            <w:t>List problems</w:t>
          </w:r>
          <w:r w:rsidR="00312B1F" w:rsidRPr="001D434A">
            <w:rPr>
              <w:b/>
            </w:rPr>
            <w:t xml:space="preserve"> (Singly Linked list)</w:t>
          </w:r>
          <w:r w:rsidR="009A65FD" w:rsidRPr="001D434A">
            <w:rPr>
              <w:b/>
            </w:rPr>
            <w:t>:</w:t>
          </w:r>
        </w:p>
        <w:p w14:paraId="1FDED25A" w14:textId="263F84E5" w:rsidR="00DD53E7" w:rsidRDefault="00201212" w:rsidP="00DD53E7">
          <w:pPr>
            <w:pStyle w:val="ListParagraph"/>
            <w:numPr>
              <w:ilvl w:val="0"/>
              <w:numId w:val="3"/>
            </w:numPr>
          </w:pPr>
          <w:hyperlink r:id="rId8" w:history="1">
            <w:r w:rsidR="00DD53E7" w:rsidRPr="00C23D56">
              <w:rPr>
                <w:rStyle w:val="Hyperlink"/>
              </w:rPr>
              <w:t>Link list Insertion, Deletion, Display.</w:t>
            </w:r>
          </w:hyperlink>
        </w:p>
        <w:p w14:paraId="0C1FBFE5" w14:textId="1C71F6F1" w:rsidR="00DD53E7" w:rsidRDefault="00312B1F" w:rsidP="00D1544C">
          <w:pPr>
            <w:pStyle w:val="ListParagraph"/>
            <w:numPr>
              <w:ilvl w:val="0"/>
              <w:numId w:val="3"/>
            </w:numPr>
          </w:pPr>
          <w:r>
            <w:t>Reverse a linked list (Iterative and recursive).</w:t>
          </w:r>
        </w:p>
        <w:p w14:paraId="1E28496F" w14:textId="2EB5F424" w:rsidR="00D1368B" w:rsidRDefault="00D1368B" w:rsidP="00312B1F">
          <w:pPr>
            <w:pStyle w:val="ListParagraph"/>
            <w:numPr>
              <w:ilvl w:val="0"/>
              <w:numId w:val="3"/>
            </w:numPr>
          </w:pPr>
          <w:r>
            <w:t>Reverse the block (K-node) of nodes of a list.</w:t>
          </w:r>
        </w:p>
        <w:p w14:paraId="58C19E59" w14:textId="5D64BD58" w:rsidR="00312B1F" w:rsidRDefault="00312B1F" w:rsidP="00312B1F">
          <w:pPr>
            <w:pStyle w:val="ListParagraph"/>
            <w:numPr>
              <w:ilvl w:val="0"/>
              <w:numId w:val="3"/>
            </w:numPr>
          </w:pPr>
          <w:r>
            <w:t>Find the middle node of a linked list.</w:t>
          </w:r>
        </w:p>
        <w:p w14:paraId="66E0E958" w14:textId="00BE9ADC" w:rsidR="00312B1F" w:rsidRDefault="00312B1F" w:rsidP="00312B1F">
          <w:pPr>
            <w:pStyle w:val="ListParagraph"/>
            <w:numPr>
              <w:ilvl w:val="0"/>
              <w:numId w:val="3"/>
            </w:numPr>
          </w:pPr>
          <w:r>
            <w:t>Check linked list is palindrome or not.</w:t>
          </w:r>
        </w:p>
        <w:p w14:paraId="6CDD4C22" w14:textId="3B3B4789" w:rsidR="00312B1F" w:rsidRDefault="00312B1F" w:rsidP="00312B1F">
          <w:pPr>
            <w:pStyle w:val="ListParagraph"/>
            <w:numPr>
              <w:ilvl w:val="0"/>
              <w:numId w:val="3"/>
            </w:numPr>
          </w:pPr>
          <w:r>
            <w:t xml:space="preserve">Find </w:t>
          </w:r>
          <w:proofErr w:type="gramStart"/>
          <w:r>
            <w:t>Nth</w:t>
          </w:r>
          <w:proofErr w:type="gramEnd"/>
          <w:r>
            <w:t xml:space="preserve"> node from the end</w:t>
          </w:r>
          <w:r w:rsidR="00E82C25">
            <w:t xml:space="preserve"> of a list</w:t>
          </w:r>
          <w:r>
            <w:t>.</w:t>
          </w:r>
        </w:p>
        <w:p w14:paraId="08944F3A" w14:textId="6CA62A0A" w:rsidR="00312B1F" w:rsidRDefault="00312B1F" w:rsidP="00312B1F">
          <w:pPr>
            <w:pStyle w:val="ListParagraph"/>
            <w:numPr>
              <w:ilvl w:val="0"/>
              <w:numId w:val="3"/>
            </w:numPr>
          </w:pPr>
          <w:r>
            <w:t xml:space="preserve">Find the intersection point in </w:t>
          </w:r>
          <w:r w:rsidR="00C61DE8">
            <w:t>two</w:t>
          </w:r>
          <w:r>
            <w:t xml:space="preserve"> linked list (Y).</w:t>
          </w:r>
        </w:p>
        <w:p w14:paraId="3F5CA8BA" w14:textId="5C220C92" w:rsidR="00626906" w:rsidRDefault="00312B1F" w:rsidP="00312B1F">
          <w:pPr>
            <w:pStyle w:val="ListParagraph"/>
            <w:numPr>
              <w:ilvl w:val="0"/>
              <w:numId w:val="3"/>
            </w:numPr>
          </w:pPr>
          <w:r>
            <w:t>Loop detection in the</w:t>
          </w:r>
          <w:r w:rsidR="00626906">
            <w:t xml:space="preserve"> list, loop length, remove loop.</w:t>
          </w:r>
        </w:p>
        <w:p w14:paraId="63087E55" w14:textId="41CE09F1" w:rsidR="00312B1F" w:rsidRDefault="00FC23C1" w:rsidP="00312B1F">
          <w:pPr>
            <w:pStyle w:val="ListParagraph"/>
            <w:numPr>
              <w:ilvl w:val="0"/>
              <w:numId w:val="3"/>
            </w:numPr>
          </w:pPr>
          <w:r>
            <w:t>Clone a linked list with next and random pointer.</w:t>
          </w:r>
        </w:p>
        <w:p w14:paraId="2DBA8261" w14:textId="6140DCA1" w:rsidR="001D434A" w:rsidRDefault="00A05ED8" w:rsidP="00F76911">
          <w:pPr>
            <w:pStyle w:val="ListParagraph"/>
            <w:numPr>
              <w:ilvl w:val="0"/>
              <w:numId w:val="3"/>
            </w:numPr>
          </w:pPr>
          <w:r>
            <w:t>Implement stack and queue using linked list.</w:t>
          </w:r>
        </w:p>
        <w:p w14:paraId="2DAC2129" w14:textId="77777777" w:rsidR="00727BA0" w:rsidRDefault="00727BA0" w:rsidP="00727BA0"/>
        <w:p w14:paraId="58041DAD" w14:textId="77777777" w:rsidR="00727BA0" w:rsidRDefault="00727BA0" w:rsidP="00727BA0"/>
        <w:p w14:paraId="30F35E60" w14:textId="77777777" w:rsidR="00727BA0" w:rsidRDefault="00727BA0" w:rsidP="00727BA0"/>
        <w:p w14:paraId="03784B44" w14:textId="77777777" w:rsidR="00727BA0" w:rsidRDefault="00727BA0" w:rsidP="00727BA0"/>
        <w:p w14:paraId="38EC20A2" w14:textId="4D3B0D10" w:rsidR="00727BA0" w:rsidRDefault="00727BA0" w:rsidP="00727BA0">
          <w:r>
            <w:t xml:space="preserve">Loop </w:t>
          </w:r>
          <w:proofErr w:type="gramStart"/>
          <w:r>
            <w:t>detection :</w:t>
          </w:r>
          <w:proofErr w:type="gramEnd"/>
          <w:r>
            <w:t xml:space="preserve"> </w:t>
          </w:r>
          <w:hyperlink r:id="rId9" w:history="1">
            <w:r>
              <w:rPr>
                <w:rStyle w:val="Hyperlink"/>
              </w:rPr>
              <w:t>https://stackoverflow.com/questions/3952805/proof-of-detecting-the-start-of-cycle-in-linked-list</w:t>
            </w:r>
          </w:hyperlink>
          <w:bookmarkStart w:id="0" w:name="_GoBack"/>
          <w:bookmarkEnd w:id="0"/>
        </w:p>
        <w:p w14:paraId="4B706997" w14:textId="77777777" w:rsidR="00727BA0" w:rsidRPr="00727BA0" w:rsidRDefault="00727BA0" w:rsidP="00727BA0">
          <w:pPr>
            <w:spacing w:after="30" w:line="240" w:lineRule="auto"/>
            <w:textAlignment w:val="baseline"/>
            <w:rPr>
              <w:rFonts w:ascii="inherit" w:eastAsia="Times New Roman" w:hAnsi="inherit" w:cs="Times New Roman"/>
              <w:color w:val="auto"/>
              <w:sz w:val="20"/>
              <w:szCs w:val="20"/>
              <w:lang w:eastAsia="en-US"/>
            </w:rPr>
          </w:pPr>
          <w:r w:rsidRPr="00727BA0">
            <w:rPr>
              <w:rFonts w:ascii="inherit" w:eastAsia="Times New Roman" w:hAnsi="inherit" w:cs="Times New Roman"/>
              <w:color w:val="auto"/>
              <w:sz w:val="20"/>
              <w:szCs w:val="20"/>
              <w:lang w:eastAsia="en-US"/>
            </w:rPr>
            <w:t>14</w:t>
          </w:r>
        </w:p>
        <w:p w14:paraId="328FABD6" w14:textId="77777777" w:rsidR="00727BA0" w:rsidRPr="00727BA0" w:rsidRDefault="00727BA0" w:rsidP="00727BA0">
          <w:pPr>
            <w:shd w:val="clear" w:color="auto" w:fill="FFFFFF"/>
            <w:spacing w:after="240" w:line="240" w:lineRule="auto"/>
            <w:textAlignment w:val="baseline"/>
            <w:rPr>
              <w:rFonts w:ascii="Arial" w:eastAsia="Times New Roman" w:hAnsi="Arial" w:cs="Arial"/>
              <w:color w:val="242729"/>
              <w:sz w:val="23"/>
              <w:szCs w:val="23"/>
              <w:lang w:eastAsia="en-US"/>
            </w:rPr>
          </w:pPr>
          <w:r w:rsidRPr="00727BA0">
            <w:rPr>
              <w:rFonts w:ascii="Arial" w:eastAsia="Times New Roman" w:hAnsi="Arial" w:cs="Arial"/>
              <w:color w:val="242729"/>
              <w:sz w:val="23"/>
              <w:szCs w:val="23"/>
              <w:lang w:eastAsia="en-US"/>
            </w:rPr>
            <w:t xml:space="preserve">Distance travelled by </w:t>
          </w:r>
          <w:proofErr w:type="spellStart"/>
          <w:r w:rsidRPr="00727BA0">
            <w:rPr>
              <w:rFonts w:ascii="Arial" w:eastAsia="Times New Roman" w:hAnsi="Arial" w:cs="Arial"/>
              <w:color w:val="242729"/>
              <w:sz w:val="23"/>
              <w:szCs w:val="23"/>
              <w:lang w:eastAsia="en-US"/>
            </w:rPr>
            <w:t>slowPointer</w:t>
          </w:r>
          <w:proofErr w:type="spellEnd"/>
          <w:r w:rsidRPr="00727BA0">
            <w:rPr>
              <w:rFonts w:ascii="Arial" w:eastAsia="Times New Roman" w:hAnsi="Arial" w:cs="Arial"/>
              <w:color w:val="242729"/>
              <w:sz w:val="23"/>
              <w:szCs w:val="23"/>
              <w:lang w:eastAsia="en-US"/>
            </w:rPr>
            <w:t xml:space="preserve"> before meeting = x + y</w:t>
          </w:r>
        </w:p>
        <w:p w14:paraId="4CBFEC62" w14:textId="77777777" w:rsidR="00727BA0" w:rsidRPr="00727BA0" w:rsidRDefault="00727BA0" w:rsidP="00727BA0">
          <w:pPr>
            <w:shd w:val="clear" w:color="auto" w:fill="FFFFFF"/>
            <w:spacing w:after="240" w:line="240" w:lineRule="auto"/>
            <w:textAlignment w:val="baseline"/>
            <w:rPr>
              <w:rFonts w:ascii="Arial" w:eastAsia="Times New Roman" w:hAnsi="Arial" w:cs="Arial"/>
              <w:color w:val="242729"/>
              <w:sz w:val="23"/>
              <w:szCs w:val="23"/>
              <w:lang w:eastAsia="en-US"/>
            </w:rPr>
          </w:pPr>
          <w:r w:rsidRPr="00727BA0">
            <w:rPr>
              <w:rFonts w:ascii="Arial" w:eastAsia="Times New Roman" w:hAnsi="Arial" w:cs="Arial"/>
              <w:color w:val="242729"/>
              <w:sz w:val="23"/>
              <w:szCs w:val="23"/>
              <w:lang w:eastAsia="en-US"/>
            </w:rPr>
            <w:t xml:space="preserve">Distance travelled by </w:t>
          </w:r>
          <w:proofErr w:type="spellStart"/>
          <w:r w:rsidRPr="00727BA0">
            <w:rPr>
              <w:rFonts w:ascii="Arial" w:eastAsia="Times New Roman" w:hAnsi="Arial" w:cs="Arial"/>
              <w:color w:val="242729"/>
              <w:sz w:val="23"/>
              <w:szCs w:val="23"/>
              <w:lang w:eastAsia="en-US"/>
            </w:rPr>
            <w:t>fastPointer</w:t>
          </w:r>
          <w:proofErr w:type="spellEnd"/>
          <w:r w:rsidRPr="00727BA0">
            <w:rPr>
              <w:rFonts w:ascii="Arial" w:eastAsia="Times New Roman" w:hAnsi="Arial" w:cs="Arial"/>
              <w:color w:val="242729"/>
              <w:sz w:val="23"/>
              <w:szCs w:val="23"/>
              <w:lang w:eastAsia="en-US"/>
            </w:rPr>
            <w:t xml:space="preserve"> before meeting = (x + y + z) + y = x + 2y + z</w:t>
          </w:r>
        </w:p>
        <w:p w14:paraId="79DC5BEA" w14:textId="77777777" w:rsidR="00727BA0" w:rsidRPr="00727BA0" w:rsidRDefault="00727BA0" w:rsidP="00727BA0">
          <w:pPr>
            <w:shd w:val="clear" w:color="auto" w:fill="FFFFFF"/>
            <w:spacing w:after="240" w:line="240" w:lineRule="auto"/>
            <w:textAlignment w:val="baseline"/>
            <w:rPr>
              <w:rFonts w:ascii="Arial" w:eastAsia="Times New Roman" w:hAnsi="Arial" w:cs="Arial"/>
              <w:color w:val="242729"/>
              <w:sz w:val="23"/>
              <w:szCs w:val="23"/>
              <w:lang w:eastAsia="en-US"/>
            </w:rPr>
          </w:pPr>
          <w:r w:rsidRPr="00727BA0">
            <w:rPr>
              <w:rFonts w:ascii="Arial" w:eastAsia="Times New Roman" w:hAnsi="Arial" w:cs="Arial"/>
              <w:color w:val="242729"/>
              <w:sz w:val="23"/>
              <w:szCs w:val="23"/>
              <w:lang w:eastAsia="en-US"/>
            </w:rPr>
            <w:t xml:space="preserve">Since </w:t>
          </w:r>
          <w:proofErr w:type="spellStart"/>
          <w:r w:rsidRPr="00727BA0">
            <w:rPr>
              <w:rFonts w:ascii="Arial" w:eastAsia="Times New Roman" w:hAnsi="Arial" w:cs="Arial"/>
              <w:color w:val="242729"/>
              <w:sz w:val="23"/>
              <w:szCs w:val="23"/>
              <w:lang w:eastAsia="en-US"/>
            </w:rPr>
            <w:t>fastPointer</w:t>
          </w:r>
          <w:proofErr w:type="spellEnd"/>
          <w:r w:rsidRPr="00727BA0">
            <w:rPr>
              <w:rFonts w:ascii="Arial" w:eastAsia="Times New Roman" w:hAnsi="Arial" w:cs="Arial"/>
              <w:color w:val="242729"/>
              <w:sz w:val="23"/>
              <w:szCs w:val="23"/>
              <w:lang w:eastAsia="en-US"/>
            </w:rPr>
            <w:t xml:space="preserve"> travels with double the speed of </w:t>
          </w:r>
          <w:proofErr w:type="spellStart"/>
          <w:r w:rsidRPr="00727BA0">
            <w:rPr>
              <w:rFonts w:ascii="Arial" w:eastAsia="Times New Roman" w:hAnsi="Arial" w:cs="Arial"/>
              <w:color w:val="242729"/>
              <w:sz w:val="23"/>
              <w:szCs w:val="23"/>
              <w:lang w:eastAsia="en-US"/>
            </w:rPr>
            <w:t>slowPointer</w:t>
          </w:r>
          <w:proofErr w:type="spellEnd"/>
          <w:r w:rsidRPr="00727BA0">
            <w:rPr>
              <w:rFonts w:ascii="Arial" w:eastAsia="Times New Roman" w:hAnsi="Arial" w:cs="Arial"/>
              <w:color w:val="242729"/>
              <w:sz w:val="23"/>
              <w:szCs w:val="23"/>
              <w:lang w:eastAsia="en-US"/>
            </w:rPr>
            <w:t>, and time is constant for both when the reach the meeting point.</w:t>
          </w:r>
        </w:p>
        <w:p w14:paraId="15BF2AEE" w14:textId="77777777" w:rsidR="00727BA0" w:rsidRPr="00727BA0" w:rsidRDefault="00727BA0" w:rsidP="00727BA0">
          <w:pPr>
            <w:shd w:val="clear" w:color="auto" w:fill="FFFFFF"/>
            <w:spacing w:after="240" w:line="240" w:lineRule="auto"/>
            <w:textAlignment w:val="baseline"/>
            <w:rPr>
              <w:rFonts w:ascii="Arial" w:eastAsia="Times New Roman" w:hAnsi="Arial" w:cs="Arial"/>
              <w:color w:val="242729"/>
              <w:sz w:val="23"/>
              <w:szCs w:val="23"/>
              <w:lang w:eastAsia="en-US"/>
            </w:rPr>
          </w:pPr>
          <w:r w:rsidRPr="00727BA0">
            <w:rPr>
              <w:rFonts w:ascii="Arial" w:eastAsia="Times New Roman" w:hAnsi="Arial" w:cs="Arial"/>
              <w:color w:val="242729"/>
              <w:sz w:val="23"/>
              <w:szCs w:val="23"/>
              <w:lang w:eastAsia="en-US"/>
            </w:rPr>
            <w:t>So by using simple speed, time and distance relation 2(</w:t>
          </w:r>
          <w:proofErr w:type="spellStart"/>
          <w:r w:rsidRPr="00727BA0">
            <w:rPr>
              <w:rFonts w:ascii="Arial" w:eastAsia="Times New Roman" w:hAnsi="Arial" w:cs="Arial"/>
              <w:color w:val="242729"/>
              <w:sz w:val="23"/>
              <w:szCs w:val="23"/>
              <w:lang w:eastAsia="en-US"/>
            </w:rPr>
            <w:t>x+y</w:t>
          </w:r>
          <w:proofErr w:type="spellEnd"/>
          <w:proofErr w:type="gramStart"/>
          <w:r w:rsidRPr="00727BA0">
            <w:rPr>
              <w:rFonts w:ascii="Arial" w:eastAsia="Times New Roman" w:hAnsi="Arial" w:cs="Arial"/>
              <w:color w:val="242729"/>
              <w:sz w:val="23"/>
              <w:szCs w:val="23"/>
              <w:lang w:eastAsia="en-US"/>
            </w:rPr>
            <w:t>)=</w:t>
          </w:r>
          <w:proofErr w:type="gramEnd"/>
          <w:r w:rsidRPr="00727BA0">
            <w:rPr>
              <w:rFonts w:ascii="Arial" w:eastAsia="Times New Roman" w:hAnsi="Arial" w:cs="Arial"/>
              <w:color w:val="242729"/>
              <w:sz w:val="23"/>
              <w:szCs w:val="23"/>
              <w:lang w:eastAsia="en-US"/>
            </w:rPr>
            <w:t xml:space="preserve"> x+2y+z =&gt; x+2y+z = 2x+2y =&gt; x=z</w:t>
          </w:r>
        </w:p>
        <w:p w14:paraId="61DE96F2" w14:textId="77777777" w:rsidR="00727BA0" w:rsidRPr="00727BA0" w:rsidRDefault="00727BA0" w:rsidP="00727BA0">
          <w:pPr>
            <w:shd w:val="clear" w:color="auto" w:fill="FFFFFF"/>
            <w:spacing w:after="240" w:line="240" w:lineRule="auto"/>
            <w:textAlignment w:val="baseline"/>
            <w:rPr>
              <w:rFonts w:ascii="Arial" w:eastAsia="Times New Roman" w:hAnsi="Arial" w:cs="Arial"/>
              <w:color w:val="242729"/>
              <w:sz w:val="23"/>
              <w:szCs w:val="23"/>
              <w:lang w:eastAsia="en-US"/>
            </w:rPr>
          </w:pPr>
          <w:r w:rsidRPr="00727BA0">
            <w:rPr>
              <w:rFonts w:ascii="Arial" w:eastAsia="Times New Roman" w:hAnsi="Arial" w:cs="Arial"/>
              <w:color w:val="242729"/>
              <w:sz w:val="23"/>
              <w:szCs w:val="23"/>
              <w:lang w:eastAsia="en-US"/>
            </w:rPr>
            <w:t xml:space="preserve">Hence by moving </w:t>
          </w:r>
          <w:proofErr w:type="spellStart"/>
          <w:r w:rsidRPr="00727BA0">
            <w:rPr>
              <w:rFonts w:ascii="Arial" w:eastAsia="Times New Roman" w:hAnsi="Arial" w:cs="Arial"/>
              <w:color w:val="242729"/>
              <w:sz w:val="23"/>
              <w:szCs w:val="23"/>
              <w:lang w:eastAsia="en-US"/>
            </w:rPr>
            <w:t>slowPointer</w:t>
          </w:r>
          <w:proofErr w:type="spellEnd"/>
          <w:r w:rsidRPr="00727BA0">
            <w:rPr>
              <w:rFonts w:ascii="Arial" w:eastAsia="Times New Roman" w:hAnsi="Arial" w:cs="Arial"/>
              <w:color w:val="242729"/>
              <w:sz w:val="23"/>
              <w:szCs w:val="23"/>
              <w:lang w:eastAsia="en-US"/>
            </w:rPr>
            <w:t xml:space="preserve"> to start of linked list, and making both </w:t>
          </w:r>
          <w:proofErr w:type="spellStart"/>
          <w:r w:rsidRPr="00727BA0">
            <w:rPr>
              <w:rFonts w:ascii="Arial" w:eastAsia="Times New Roman" w:hAnsi="Arial" w:cs="Arial"/>
              <w:color w:val="242729"/>
              <w:sz w:val="23"/>
              <w:szCs w:val="23"/>
              <w:lang w:eastAsia="en-US"/>
            </w:rPr>
            <w:t>slowPointer</w:t>
          </w:r>
          <w:proofErr w:type="spellEnd"/>
          <w:r w:rsidRPr="00727BA0">
            <w:rPr>
              <w:rFonts w:ascii="Arial" w:eastAsia="Times New Roman" w:hAnsi="Arial" w:cs="Arial"/>
              <w:color w:val="242729"/>
              <w:sz w:val="23"/>
              <w:szCs w:val="23"/>
              <w:lang w:eastAsia="en-US"/>
            </w:rPr>
            <w:t xml:space="preserve"> and </w:t>
          </w:r>
          <w:proofErr w:type="spellStart"/>
          <w:r w:rsidRPr="00727BA0">
            <w:rPr>
              <w:rFonts w:ascii="Arial" w:eastAsia="Times New Roman" w:hAnsi="Arial" w:cs="Arial"/>
              <w:color w:val="242729"/>
              <w:sz w:val="23"/>
              <w:szCs w:val="23"/>
              <w:lang w:eastAsia="en-US"/>
            </w:rPr>
            <w:t>fastPointer</w:t>
          </w:r>
          <w:proofErr w:type="spellEnd"/>
          <w:r w:rsidRPr="00727BA0">
            <w:rPr>
              <w:rFonts w:ascii="Arial" w:eastAsia="Times New Roman" w:hAnsi="Arial" w:cs="Arial"/>
              <w:color w:val="242729"/>
              <w:sz w:val="23"/>
              <w:szCs w:val="23"/>
              <w:lang w:eastAsia="en-US"/>
            </w:rPr>
            <w:t xml:space="preserve"> to move one node at a time, they both have same distance to </w:t>
          </w:r>
          <w:proofErr w:type="gramStart"/>
          <w:r w:rsidRPr="00727BA0">
            <w:rPr>
              <w:rFonts w:ascii="Arial" w:eastAsia="Times New Roman" w:hAnsi="Arial" w:cs="Arial"/>
              <w:color w:val="242729"/>
              <w:sz w:val="23"/>
              <w:szCs w:val="23"/>
              <w:lang w:eastAsia="en-US"/>
            </w:rPr>
            <w:t>cover .</w:t>
          </w:r>
          <w:proofErr w:type="gramEnd"/>
        </w:p>
        <w:p w14:paraId="33519B61" w14:textId="77777777" w:rsidR="00727BA0" w:rsidRPr="00727BA0" w:rsidRDefault="00727BA0" w:rsidP="00727BA0">
          <w:pPr>
            <w:shd w:val="clear" w:color="auto" w:fill="FFFFFF"/>
            <w:spacing w:after="240" w:line="240" w:lineRule="auto"/>
            <w:textAlignment w:val="baseline"/>
            <w:rPr>
              <w:rFonts w:ascii="Arial" w:eastAsia="Times New Roman" w:hAnsi="Arial" w:cs="Arial"/>
              <w:color w:val="242729"/>
              <w:sz w:val="23"/>
              <w:szCs w:val="23"/>
              <w:lang w:eastAsia="en-US"/>
            </w:rPr>
          </w:pPr>
          <w:r w:rsidRPr="00727BA0">
            <w:rPr>
              <w:rFonts w:ascii="Arial" w:eastAsia="Times New Roman" w:hAnsi="Arial" w:cs="Arial"/>
              <w:color w:val="242729"/>
              <w:sz w:val="23"/>
              <w:szCs w:val="23"/>
              <w:lang w:eastAsia="en-US"/>
            </w:rPr>
            <w:t>They will reach at the point where the loop starts in the linked list.</w:t>
          </w:r>
        </w:p>
        <w:p w14:paraId="06A7EEB6" w14:textId="77777777" w:rsidR="00727BA0" w:rsidRDefault="00727BA0" w:rsidP="00727BA0"/>
        <w:p w14:paraId="46CF2F9C" w14:textId="77777777" w:rsidR="00A05ED8" w:rsidRDefault="00A05ED8" w:rsidP="00D4644E"/>
        <w:p w14:paraId="021AA72C" w14:textId="77777777" w:rsidR="009D7F18" w:rsidRDefault="009D7F18"/>
        <w:p w14:paraId="538BF82F" w14:textId="77777777" w:rsidR="009D7F18" w:rsidRDefault="009D7F18"/>
        <w:p w14:paraId="3BBCFB91" w14:textId="77777777" w:rsidR="009D7F18" w:rsidRDefault="0063095C">
          <w:pPr>
            <w:spacing w:after="70"/>
          </w:pPr>
          <w:r>
            <w:br w:type="page"/>
          </w:r>
        </w:p>
      </w:sdtContent>
    </w:sdt>
    <w:p w14:paraId="5C0BC802" w14:textId="77777777" w:rsidR="009D7F18" w:rsidRDefault="0063095C">
      <w:pPr>
        <w:pStyle w:val="Heading1"/>
        <w:numPr>
          <w:ilvl w:val="0"/>
          <w:numId w:val="2"/>
        </w:numPr>
        <w:ind w:left="630"/>
      </w:pPr>
      <w:r>
        <w:lastRenderedPageBreak/>
        <w:t>Use live layout and alignment guides</w:t>
      </w:r>
    </w:p>
    <w:p w14:paraId="4B04E8DD" w14:textId="77777777" w:rsidR="009D7F18" w:rsidRDefault="0063095C">
      <w:pPr>
        <w:pStyle w:val="Instructions"/>
        <w:ind w:left="720"/>
        <w:rPr>
          <w:rStyle w:val="Hyperlink"/>
        </w:rPr>
      </w:pPr>
      <w:bookmarkStart w:id="1" w:name="_Live_layout_and"/>
      <w:bookmarkEnd w:id="1"/>
      <w:r>
        <w:t xml:space="preserve">Click the image below and drag it around the page. With images that have text wrapping, the text moves around the picture so you get a live preview of the new layout. Try to line the image up with the top of this paragraph to see how the alignment guides can help you position it on the page.  Click the Layout Options button next to the image to change how it interacts with the text. </w:t>
      </w:r>
      <w:hyperlink r:id="rId10" w:history="1">
        <w:r>
          <w:rPr>
            <w:rStyle w:val="Hyperlink"/>
          </w:rPr>
          <w:t>Learn more at office.com</w:t>
        </w:r>
      </w:hyperlink>
      <w:bookmarkStart w:id="2" w:name="_Simple_Markup"/>
      <w:bookmarkEnd w:id="2"/>
    </w:p>
    <w:p w14:paraId="166654F5" w14:textId="77777777" w:rsidR="009D7F18" w:rsidRDefault="0063095C">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0617BD57" wp14:editId="57C76448">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6ED5F957" w14:textId="77777777" w:rsidR="009D7F18" w:rsidRDefault="009D7F18">
      <w:pPr>
        <w:pStyle w:val="Instructions"/>
        <w:ind w:left="720"/>
      </w:pPr>
    </w:p>
    <w:p w14:paraId="21CB839B" w14:textId="77777777" w:rsidR="009D7F18" w:rsidRDefault="009D7F18">
      <w:pPr>
        <w:pStyle w:val="Instructions"/>
        <w:ind w:left="720"/>
      </w:pPr>
    </w:p>
    <w:p w14:paraId="178494AC" w14:textId="77777777" w:rsidR="009D7F18" w:rsidRDefault="009D7F18">
      <w:pPr>
        <w:pStyle w:val="Instructions"/>
        <w:ind w:left="720"/>
      </w:pPr>
    </w:p>
    <w:p w14:paraId="54484946" w14:textId="77777777" w:rsidR="009D7F18" w:rsidRDefault="009D7F18">
      <w:pPr>
        <w:pStyle w:val="Instructions"/>
        <w:ind w:left="720"/>
      </w:pPr>
    </w:p>
    <w:p w14:paraId="742FE482" w14:textId="77777777" w:rsidR="009D7F18" w:rsidRDefault="0063095C">
      <w:pPr>
        <w:pStyle w:val="Heading1"/>
        <w:numPr>
          <w:ilvl w:val="0"/>
          <w:numId w:val="2"/>
        </w:numPr>
        <w:ind w:left="630"/>
      </w:pPr>
      <w:bookmarkStart w:id="3" w:name="_Toc320026684"/>
      <w:r>
        <w:t>Collaborate in Simple Markup</w:t>
      </w:r>
      <w:bookmarkEnd w:id="3"/>
      <w:r>
        <w:t xml:space="preserve"> View</w:t>
      </w:r>
    </w:p>
    <w:p w14:paraId="6C5E4683" w14:textId="77777777" w:rsidR="009D7F18" w:rsidRDefault="0063095C">
      <w:pPr>
        <w:ind w:left="720"/>
      </w:pPr>
      <w:r>
        <w:t>The new Simple Markup revision view presents a clean, uncomplicated view of your document, but you still see markers where changes and comments have been made. Click on the vertical bar on the left side of the text to see changes</w:t>
      </w:r>
      <w:del w:id="4" w:author="Unknown">
        <w:r>
          <w:delText>like this one</w:delText>
        </w:r>
      </w:del>
      <w:r>
        <w:t xml:space="preserve">. Or click the comment icon on the right to check out </w:t>
      </w:r>
      <w:commentRangeStart w:id="5"/>
      <w:r>
        <w:t>comments about this text</w:t>
      </w:r>
      <w:commentRangeEnd w:id="5"/>
      <w:r>
        <w:commentReference w:id="5"/>
      </w:r>
      <w:r>
        <w:t xml:space="preserve">. </w:t>
      </w:r>
    </w:p>
    <w:p w14:paraId="77C3F005" w14:textId="77777777" w:rsidR="009D7F18" w:rsidRDefault="00201212">
      <w:pPr>
        <w:ind w:left="720"/>
        <w:rPr>
          <w:rStyle w:val="Hyperlink"/>
        </w:rPr>
      </w:pPr>
      <w:hyperlink r:id="rId14" w:history="1">
        <w:r w:rsidR="0063095C">
          <w:rPr>
            <w:rStyle w:val="Hyperlink"/>
          </w:rPr>
          <w:t>Learn more at office.com</w:t>
        </w:r>
      </w:hyperlink>
    </w:p>
    <w:p w14:paraId="32DBE754" w14:textId="77777777" w:rsidR="009D7F18" w:rsidRDefault="0063095C">
      <w:pPr>
        <w:pStyle w:val="Heading1"/>
        <w:numPr>
          <w:ilvl w:val="0"/>
          <w:numId w:val="2"/>
        </w:numPr>
        <w:ind w:left="630"/>
      </w:pPr>
      <w:r>
        <w:t>Insert Online Pictures and Video</w:t>
      </w:r>
    </w:p>
    <w:p w14:paraId="39465091" w14:textId="77777777" w:rsidR="009D7F18" w:rsidRDefault="0063095C">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98D965A" w14:textId="77777777" w:rsidR="009D7F18" w:rsidRDefault="0063095C">
      <w:pPr>
        <w:pStyle w:val="Heading1"/>
        <w:numPr>
          <w:ilvl w:val="0"/>
          <w:numId w:val="2"/>
        </w:numPr>
        <w:ind w:left="630"/>
      </w:pPr>
      <w:bookmarkStart w:id="6" w:name="_Read_mode"/>
      <w:bookmarkStart w:id="7" w:name="_Toc319937544"/>
      <w:bookmarkEnd w:id="6"/>
      <w:r>
        <w:lastRenderedPageBreak/>
        <w:t>Enjoy the Read</w:t>
      </w:r>
      <w:bookmarkEnd w:id="7"/>
    </w:p>
    <w:p w14:paraId="27CDE612" w14:textId="77777777" w:rsidR="009D7F18" w:rsidRDefault="0063095C">
      <w:pPr>
        <w:ind w:left="720"/>
      </w:pPr>
      <w:r>
        <w:t>Use the new Read Mode for a 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20FFFF2E" w14:textId="77777777" w:rsidR="009D7F18" w:rsidRDefault="0063095C">
      <w:pPr>
        <w:pStyle w:val="Heading1"/>
        <w:numPr>
          <w:ilvl w:val="0"/>
          <w:numId w:val="2"/>
        </w:numPr>
        <w:ind w:left="630"/>
      </w:pPr>
      <w:r>
        <w:t>Edit PDF content in Word</w:t>
      </w:r>
    </w:p>
    <w:p w14:paraId="17ED5BDC" w14:textId="77777777" w:rsidR="009D7F18" w:rsidRDefault="0063095C">
      <w:pPr>
        <w:ind w:left="720"/>
      </w:pPr>
      <w:r>
        <w:t xml:space="preserve">Open PDFs and edit the content in Word. Edit paragraphs, lists, and tables just like familiar Word documents. Take the content and make it look great. </w:t>
      </w:r>
    </w:p>
    <w:p w14:paraId="07E9B9BA" w14:textId="77777777" w:rsidR="009D7F18" w:rsidRDefault="0063095C">
      <w:pPr>
        <w:ind w:left="720"/>
      </w:pPr>
      <w:r>
        <w:t xml:space="preserve">Download </w:t>
      </w:r>
      <w:hyperlink r:id="rId15" w:history="1">
        <w:r>
          <w:rPr>
            <w:rStyle w:val="Hyperlink"/>
          </w:rPr>
          <w:t>this helpful PDF from the Office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C86CDE4" w14:textId="77777777" w:rsidR="009D7F18" w:rsidRDefault="0063095C">
      <w:pPr>
        <w:pStyle w:val="Heading1"/>
      </w:pPr>
      <w:r>
        <w:lastRenderedPageBreak/>
        <w:t>Ready to get started?</w:t>
      </w:r>
    </w:p>
    <w:p w14:paraId="4A957BF2" w14:textId="77777777" w:rsidR="009D7F18" w:rsidRDefault="0063095C">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63C0BDC4" w14:textId="77777777" w:rsidR="009D7F18" w:rsidRDefault="0063095C">
      <w:pPr>
        <w:ind w:left="720"/>
        <w:rPr>
          <w:rFonts w:asciiTheme="majorHAnsi" w:eastAsiaTheme="majorEastAsia" w:hAnsiTheme="majorHAnsi" w:cstheme="majorBidi"/>
        </w:rPr>
      </w:pPr>
      <w:r>
        <w:rPr>
          <w:rFonts w:asciiTheme="majorHAnsi" w:eastAsiaTheme="majorEastAsia" w:hAnsiTheme="majorHAnsi" w:cstheme="majorBidi"/>
        </w:rPr>
        <w:t>Sincerely,</w:t>
      </w:r>
    </w:p>
    <w:p w14:paraId="743CF3A6" w14:textId="77777777" w:rsidR="009D7F18" w:rsidRDefault="0063095C">
      <w:pPr>
        <w:ind w:left="720"/>
        <w:rPr>
          <w:rFonts w:ascii="Segoe UI Semibold" w:hAnsi="Segoe UI Semibold"/>
        </w:rPr>
      </w:pPr>
      <w:r>
        <w:rPr>
          <w:rFonts w:ascii="Segoe UI Semibold" w:hAnsi="Segoe UI Semibold"/>
        </w:rPr>
        <w:t>The Word Team</w:t>
      </w:r>
    </w:p>
    <w:p w14:paraId="615C1346" w14:textId="77777777" w:rsidR="009D7F18" w:rsidRDefault="0063095C">
      <w:pPr>
        <w:pStyle w:val="Heading1"/>
      </w:pPr>
      <w:r>
        <w:rPr>
          <w:noProof/>
          <w:lang w:eastAsia="en-US"/>
        </w:rPr>
        <mc:AlternateContent>
          <mc:Choice Requires="wps">
            <w:drawing>
              <wp:anchor distT="0" distB="0" distL="114300" distR="114300" simplePos="0" relativeHeight="251666432" behindDoc="0" locked="0" layoutInCell="1" allowOverlap="1" wp14:anchorId="175F0868" wp14:editId="33D246FD">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5A295C"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245C5AE5" w14:textId="77777777" w:rsidR="009D7F18" w:rsidRDefault="0063095C">
      <w:pPr>
        <w:ind w:left="720"/>
      </w:pPr>
      <w:r>
        <w:t xml:space="preserve">Keep going. There are lots more new features and ways to work in Office. Check out our </w:t>
      </w:r>
      <w:hyperlink r:id="rId16" w:history="1">
        <w:r>
          <w:rPr>
            <w:rStyle w:val="Hyperlink"/>
          </w:rPr>
          <w:t>Getting started with Word 2013</w:t>
        </w:r>
      </w:hyperlink>
      <w:r>
        <w:t xml:space="preserve"> page online to dive right in. </w:t>
      </w:r>
    </w:p>
    <w:sectPr w:rsidR="009D7F18">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2A40D9D6" w14:textId="77777777" w:rsidR="009D7F18" w:rsidRDefault="0063095C">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40D9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311CD" w14:textId="77777777" w:rsidR="00201212" w:rsidRDefault="00201212">
      <w:pPr>
        <w:spacing w:after="0" w:line="240" w:lineRule="auto"/>
      </w:pPr>
      <w:r>
        <w:separator/>
      </w:r>
    </w:p>
  </w:endnote>
  <w:endnote w:type="continuationSeparator" w:id="0">
    <w:p w14:paraId="4422F8B8" w14:textId="77777777" w:rsidR="00201212" w:rsidRDefault="0020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roman"/>
    <w:pitch w:val="variable"/>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1473D" w14:textId="77777777" w:rsidR="009D7F18" w:rsidRDefault="0063095C">
    <w:pPr>
      <w:pStyle w:val="Footer"/>
    </w:pPr>
    <w:r>
      <w:rPr>
        <w:noProof/>
        <w:lang w:eastAsia="en-US"/>
      </w:rPr>
      <mc:AlternateContent>
        <mc:Choice Requires="wps">
          <w:drawing>
            <wp:anchor distT="0" distB="0" distL="114300" distR="114300" simplePos="0" relativeHeight="251661312" behindDoc="0" locked="0" layoutInCell="1" allowOverlap="1" wp14:anchorId="6194FA04" wp14:editId="2B48642A">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DD7AFD"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77BEB" w14:textId="77777777" w:rsidR="00201212" w:rsidRDefault="00201212">
      <w:pPr>
        <w:spacing w:after="0" w:line="240" w:lineRule="auto"/>
      </w:pPr>
      <w:r>
        <w:separator/>
      </w:r>
    </w:p>
  </w:footnote>
  <w:footnote w:type="continuationSeparator" w:id="0">
    <w:p w14:paraId="64101FAA" w14:textId="77777777" w:rsidR="00201212" w:rsidRDefault="00201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A71B4" w14:textId="77777777" w:rsidR="009D7F18" w:rsidRDefault="0063095C">
    <w:pPr>
      <w:pStyle w:val="Header"/>
    </w:pPr>
    <w:r>
      <w:rPr>
        <w:noProof/>
        <w:lang w:eastAsia="en-US"/>
      </w:rPr>
      <mc:AlternateContent>
        <mc:Choice Requires="wps">
          <w:drawing>
            <wp:anchor distT="0" distB="0" distL="114300" distR="114300" simplePos="0" relativeHeight="251659264" behindDoc="0" locked="0" layoutInCell="1" allowOverlap="1" wp14:anchorId="08B716E5" wp14:editId="72F5FA6C">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99227B"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55B96"/>
    <w:multiLevelType w:val="hybridMultilevel"/>
    <w:tmpl w:val="C0C2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FD"/>
    <w:rsid w:val="001D434A"/>
    <w:rsid w:val="00201212"/>
    <w:rsid w:val="00312B1F"/>
    <w:rsid w:val="004B0013"/>
    <w:rsid w:val="005D4F5F"/>
    <w:rsid w:val="00626906"/>
    <w:rsid w:val="0063095C"/>
    <w:rsid w:val="00727BA0"/>
    <w:rsid w:val="00774488"/>
    <w:rsid w:val="0083229E"/>
    <w:rsid w:val="009A65FD"/>
    <w:rsid w:val="009D7F18"/>
    <w:rsid w:val="00A05ED8"/>
    <w:rsid w:val="00AF1058"/>
    <w:rsid w:val="00C23D56"/>
    <w:rsid w:val="00C61DE8"/>
    <w:rsid w:val="00D1368B"/>
    <w:rsid w:val="00D4644E"/>
    <w:rsid w:val="00DD53E7"/>
    <w:rsid w:val="00E82C25"/>
    <w:rsid w:val="00EF3AC6"/>
    <w:rsid w:val="00F76911"/>
    <w:rsid w:val="00FC23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8ADE9"/>
  <w15:docId w15:val="{5E475815-1210-4486-8C75-51449117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221266">
      <w:bodyDiv w:val="1"/>
      <w:marLeft w:val="0"/>
      <w:marRight w:val="0"/>
      <w:marTop w:val="0"/>
      <w:marBottom w:val="0"/>
      <w:divBdr>
        <w:top w:val="none" w:sz="0" w:space="0" w:color="auto"/>
        <w:left w:val="none" w:sz="0" w:space="0" w:color="auto"/>
        <w:bottom w:val="none" w:sz="0" w:space="0" w:color="auto"/>
        <w:right w:val="none" w:sz="0" w:space="0" w:color="auto"/>
      </w:divBdr>
      <w:divsChild>
        <w:div w:id="15809156">
          <w:marLeft w:val="0"/>
          <w:marRight w:val="0"/>
          <w:marTop w:val="0"/>
          <w:marBottom w:val="0"/>
          <w:divBdr>
            <w:top w:val="none" w:sz="0" w:space="0" w:color="auto"/>
            <w:left w:val="none" w:sz="0" w:space="0" w:color="auto"/>
            <w:bottom w:val="none" w:sz="0" w:space="0" w:color="auto"/>
            <w:right w:val="none" w:sz="0" w:space="0" w:color="auto"/>
          </w:divBdr>
          <w:divsChild>
            <w:div w:id="1856796981">
              <w:marLeft w:val="-30"/>
              <w:marRight w:val="-30"/>
              <w:marTop w:val="0"/>
              <w:marBottom w:val="0"/>
              <w:divBdr>
                <w:top w:val="none" w:sz="0" w:space="0" w:color="auto"/>
                <w:left w:val="none" w:sz="0" w:space="0" w:color="auto"/>
                <w:bottom w:val="none" w:sz="0" w:space="0" w:color="auto"/>
                <w:right w:val="none" w:sz="0" w:space="0" w:color="auto"/>
              </w:divBdr>
              <w:divsChild>
                <w:div w:id="1492574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146850405">
          <w:marLeft w:val="0"/>
          <w:marRight w:val="0"/>
          <w:marTop w:val="0"/>
          <w:marBottom w:val="0"/>
          <w:divBdr>
            <w:top w:val="none" w:sz="0" w:space="0" w:color="auto"/>
            <w:left w:val="none" w:sz="0" w:space="0" w:color="auto"/>
            <w:bottom w:val="none" w:sz="0" w:space="0" w:color="auto"/>
            <w:right w:val="none" w:sz="0" w:space="0" w:color="auto"/>
          </w:divBdr>
          <w:divsChild>
            <w:div w:id="19916679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shraj5268/datastructure/blob/master/src/linkedlistproblem/LinkedListOpd.java" TargetMode="Externa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o15.officeredir.microsoft.com/r/rlid2013GettingStartedCntrWd?clid=103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o15.officeredir.microsoft.com/r/rlid2013PDFReflowWd?clid=1033" TargetMode="External"/><Relationship Id="rId10" Type="http://schemas.openxmlformats.org/officeDocument/2006/relationships/hyperlink" Target="http://o15.officeredir.microsoft.com/r/rlid2013LiveLayoutWd?clid=103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3952805/proof-of-detecting-the-start-of-cycle-in-linked-list" TargetMode="External"/><Relationship Id="rId14" Type="http://schemas.openxmlformats.org/officeDocument/2006/relationships/hyperlink" Target="http://o15.officeredir.microsoft.com/r/rlid2013SimpleMarkup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Template>
  <TotalTime>23</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dc:creator>
  <cp:keywords/>
  <cp:lastModifiedBy>cyber</cp:lastModifiedBy>
  <cp:revision>19</cp:revision>
  <dcterms:created xsi:type="dcterms:W3CDTF">2017-08-14T07:00:00Z</dcterms:created>
  <dcterms:modified xsi:type="dcterms:W3CDTF">2020-04-08T05:20:00Z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